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44"/>
          <w:szCs w:val="144"/>
        </w:rPr>
      </w:pPr>
      <w:bookmarkStart w:colFirst="0" w:colLast="0" w:name="_heading=h.gjdgxs" w:id="0"/>
      <w:bookmarkEnd w:id="0"/>
      <w:r w:rsidDel="00000000" w:rsidR="00000000" w:rsidRPr="00000000">
        <w:rPr>
          <w:sz w:val="144"/>
          <w:szCs w:val="144"/>
          <w:rtl w:val="0"/>
        </w:rPr>
        <w:t xml:space="preserve">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96528" cy="3512839"/>
            <wp:effectExtent b="0" l="0" r="0" t="0"/>
            <wp:docPr descr="Không có mô tả." id="27" name="image5.png"/>
            <a:graphic>
              <a:graphicData uri="http://schemas.openxmlformats.org/drawingml/2006/picture">
                <pic:pic>
                  <pic:nvPicPr>
                    <pic:cNvPr descr="Không có mô tả.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528" cy="3512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strcmp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ham cmp so sanh 2 chuoi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uu tien alphabet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strcpy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strcpy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strcpy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"%s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0" distT="0" distL="0" distR="0">
            <wp:extent cx="5585306" cy="2783501"/>
            <wp:effectExtent b="0" l="0" r="0" t="0"/>
            <wp:docPr descr="Không có mô tả." id="29" name="image11.png"/>
            <a:graphic>
              <a:graphicData uri="http://schemas.openxmlformats.org/drawingml/2006/picture">
                <pic:pic>
                  <pic:nvPicPr>
                    <pic:cNvPr descr="Không có mô tả." id="0" name="image11.png"/>
                    <pic:cNvPicPr preferRelativeResize="0"/>
                  </pic:nvPicPr>
                  <pic:blipFill>
                    <a:blip r:embed="rId8"/>
                    <a:srcRect b="14823" l="0" r="0" t="26424"/>
                    <a:stretch>
                      <a:fillRect/>
                    </a:stretch>
                  </pic:blipFill>
                  <pic:spPr>
                    <a:xfrm>
                      <a:off x="0" y="0"/>
                      <a:ext cx="5585306" cy="2783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Đảo ngược số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//đảo ngược số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reverse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b1 láº¥y chá»¯ sá»‘ cuá»‘i cÃ¹ng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bá» chá»¯ sá»‘ cuá»‘i cÃ¹ng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láº¥y chá»¯ sá»‘ cuá»‘i cÃ¹ng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bá» chá»¯ sá»‘ cuá»‘i cÃ¹ng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reNum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vÃ²ng láº·p Ä‘á»ƒ thá»±c hiá»‡n bÆ°á»›c 2 3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"INPUT NUMBER: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"REVERSE NUMBER OF %d IS 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reverse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armstrong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countDigits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num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isArmstrong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numDigit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countDigits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tmp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pow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numDigit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"input number: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isArmstrong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is Armstrong number."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is not Armstrong number."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//getch();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0" distT="0" distL="0" distR="0">
            <wp:extent cx="5943600" cy="2696845"/>
            <wp:effectExtent b="0" l="0" r="0" t="0"/>
            <wp:docPr descr="Text&#10;&#10;Description automatically generated" id="28" name="image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reversed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remainder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original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an integer: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original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reversed integer is stored in reversed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 &amp;&amp; n &gt;=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    remainder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    reversed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reversed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remainder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   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palindrome if orignal and reversed are 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original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reversed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   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is a palindrome."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original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   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is not a palindrome."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original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ins w:author="Xuân Việt Trịnh" w:id="0" w:date="2022-01-07T03:21:00Z">
            <w:r w:rsidDel="00000000" w:rsidR="00000000" w:rsidRPr="00000000">
              <w:rPr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ve hinh tam giac can chieu dai 2 canh = n nhu vi 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//Vi du n=4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&lt;ctype.h&gt;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 xml:space="preserve">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//In cot dung de in 2*n so cot chua sao nhu n=4 thi co 8 cot chua sao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//Trong vong for nay dung de in 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//Trong 1 hang toi da la n sao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/*i&gt;= n -1 - j: Dieu kien in ra so sao hang phia duoi*/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/*i &lt;= n -1 +j: Dieu kien in ra so sao o hang phia tren*/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//Nhap vao so nguyen duong n va n so nguyen. Tim so xuat hien nhieu nhat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&lt;ctype.h&gt;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//Khoi tao 3 mang so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 xml:space="preserve">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//Nhap so phan tu cua mang 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Nhap n phan tu mang so nguyen 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//Mang so nguyen b[] ghi lai so lan xuat hien cua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]]++;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//cac phan tu lon hon 0 trong day 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//Mang so nguyen c[] ghi lai so lan xuat hien cua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]]++;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//cac phan tu nho hon 0 trong day 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ab/>
        <w:t xml:space="preserve">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ab/>
        <w:t xml:space="preserve">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Vong lap tra ra so lan xuat hien nhieu nhat cua mot phan tu trong 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//In ra phan tu co lan xuat hien nhieu nhat trong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inherit" w:cs="inherit" w:eastAsia="inherit" w:hAnsi="inherit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//Tinh tong sum = 1/x + 1/x^2 + 1/x^3 +... + 1/x^n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//Voi x va n la so nguyen nhap tu ban phim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&lt;ctype.h&gt;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 xml:space="preserve">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//Nhap vao hai so nguyen x va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//Khoi tao gia tri cua tong bang khong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//pow(x,i) la ham tinh luy thua bac i cua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"%.2lf\n"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nhap vao mot chuoi bat ki, xoa het cac ki tu và so, chi giu lai cac chu cai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&lt;ctype.h&gt;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&lt;stdbool.h&gt;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 xml:space="preserve">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"%[^\n]"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all_al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all_al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lap de xoa ki tu khong phai chu cai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ab/>
        <w:t xml:space="preserve">all_al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kiem tra xem str[i] co phai la chu cai khong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xoa str[i] neu str[i] khong phai chu cai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kiem tra trong str co ki tu nao khong phai chu cai khong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isalpha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ab/>
        <w:t xml:space="preserve">all_al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"%s\n"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//nhap vao mot so tu nhien n, in ra 4 so nguyen to gan nhat lon hon 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&lt;ctype.h&gt;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&lt;stdbool.h&gt;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isPrime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ham kiem tra so nguyen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sqrt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 xml:space="preserve">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 ra 4 so nguyen to lon hon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isPrime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>
          <w:sz w:val="144"/>
          <w:szCs w:val="144"/>
        </w:rPr>
      </w:pPr>
      <w:r w:rsidDel="00000000" w:rsidR="00000000" w:rsidRPr="00000000">
        <w:rPr>
          <w:sz w:val="144"/>
          <w:szCs w:val="144"/>
        </w:rPr>
        <w:drawing>
          <wp:inline distB="0" distT="0" distL="0" distR="0">
            <wp:extent cx="5943600" cy="3357245"/>
            <wp:effectExtent b="0" l="0" r="0" t="0"/>
            <wp:docPr descr="Graphical user interface, text, application&#10;&#10;Description automatically generated" id="31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sochan_max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max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sochan_max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982085"/>
            <wp:effectExtent b="0" l="0" r="0" t="0"/>
            <wp:docPr descr="Graphical user interface&#10;&#10;Description automatically generated" id="30" name="image1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system("cls");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6085607" cy="4410115"/>
            <wp:effectExtent b="0" l="0" r="0" t="0"/>
            <wp:docPr descr="Text&#10;&#10;Description automatically generated with medium confidence" id="33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 with medium confidence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607" cy="441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check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check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arr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2982595"/>
            <wp:effectExtent b="0" l="0" r="0" t="0"/>
            <wp:docPr descr="Graphical user interface, text, application&#10;&#10;Description automatically generated" id="32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4208145"/>
            <wp:effectExtent b="0" l="0" r="0" t="0"/>
            <wp:docPr descr="Graphical user interface, text&#10;&#10;Description automatically generated" id="35" name="image12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getchar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   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297832" cy="3659240"/>
            <wp:effectExtent b="0" l="0" r="0" t="0"/>
            <wp:docPr descr="Graphical user interface, text&#10;&#10;Description automatically generated" id="34" name="image10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832" cy="365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flag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tmp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flag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flag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is not a power of 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2949575"/>
            <wp:effectExtent b="0" l="0" r="0" t="0"/>
            <wp:docPr descr="Graphical user interface, text&#10;&#10;Description automatically generated" id="38" name="image7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tmp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0" distT="0" distL="0" distR="0">
            <wp:extent cx="5943600" cy="3931285"/>
            <wp:effectExtent b="0" l="0" r="0" t="0"/>
            <wp:docPr descr="Graphical user interface, text&#10;&#10;Description automatically generated" id="36" name="image6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&lt;ctype.h&gt;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checkprime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sqrt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"cls"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INPUT - @STUDENT:ADD YOUR CODE FOR INPUT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Fixed Do not edit anything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"OUTPUT:\n"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//@STUDENT: WRITE YOUR OUTPUT HERE: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checkprime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"0x%X"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is not a prime number"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//--FIXED PART - DO NOT EDIT ANY THINGS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system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"pause"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144"/>
          <w:szCs w:val="144"/>
        </w:rPr>
      </w:pPr>
      <w:r w:rsidDel="00000000" w:rsidR="00000000" w:rsidRPr="00000000">
        <w:rPr>
          <w:sz w:val="144"/>
          <w:szCs w:val="144"/>
          <w:rtl w:val="0"/>
        </w:rPr>
        <w:t xml:space="preserve">String: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Đếm số kí tự số trong xâu nhập từ bàn phím.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demktso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"so ki tu so la  :  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demktso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  <w:t xml:space="preserve">Đếm số kí tự hoa trong xâu nhập từ bàn phím.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demkthoa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"so ki tu hoa la  :  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demkthoa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Đếm số kí tự thường trong xâu nhập từ bàn phím.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demktthuong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ab/>
        <w:tab/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"so ki tu thuong la  :  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demktthuong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Đếm các số tự nhiên trong xâu nhập từ bàn phím. Các kí tự số gần nhau ghép thành 1 số tự nhiên.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 dụ: a123bc4d56ef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cho ra đáp án là : 3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after="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&lt;conio.h&gt;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Tính độ dài của một chuỗi C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"Chương trinh đang chạy"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"Độ dài chuỗi: 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b w:val="1"/>
          <w:color w:val="2e2e2e"/>
          <w:sz w:val="21"/>
          <w:szCs w:val="21"/>
          <w:highlight w:val="white"/>
        </w:rPr>
      </w:pPr>
      <w:r w:rsidDel="00000000" w:rsidR="00000000" w:rsidRPr="00000000">
        <w:rPr>
          <w:b w:val="1"/>
          <w:color w:val="2e2e2e"/>
          <w:sz w:val="21"/>
          <w:szCs w:val="21"/>
          <w:highlight w:val="white"/>
          <w:rtl w:val="0"/>
        </w:rPr>
        <w:t xml:space="preserve"> nối hai chuỗi trong C</w:t>
      </w:r>
    </w:p>
    <w:p w:rsidR="00000000" w:rsidDel="00000000" w:rsidP="00000000" w:rsidRDefault="00000000" w:rsidRPr="00000000" w14:paraId="0000038F">
      <w:pPr>
        <w:rPr>
          <w:b w:val="1"/>
          <w:color w:val="2e2e2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  <w:br w:type="textWrapping"/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"Lập trình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 cơ bản"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length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chiều dài cửa hàng của s1 trong biến chiều dài</w:t>
        <w:br w:type="textWrapping"/>
        <w:t xml:space="preserve">  length = 0;</w:t>
        <w:br w:type="textWrapping"/>
        <w:t xml:space="preserve">  while (s1[length] != '\0') {</w:t>
        <w:br w:type="textWrapping"/>
        <w:t xml:space="preserve">    ++length;</w:t>
        <w:br w:type="textWrapping"/>
        <w:t xml:space="preserve">  }</w:t>
        <w:br w:type="textWrapping"/>
        <w:t xml:space="preserve">  // nối s2 thành s1</w:t>
        <w:br w:type="textWrapping"/>
        <w:t xml:space="preserve">  for (j = 0; s2[j] != '\0'; ++j, ++length) {</w:t>
        <w:br w:type="textWrapping"/>
        <w:t xml:space="preserve">    s1[length] = s2[j];</w:t>
        <w:br w:type="textWrapping"/>
        <w:t xml:space="preserve">  }</w:t>
        <w:br w:type="textWrapping"/>
        <w:t xml:space="preserve">  // chấm dứt chuỗi s1</w:t>
        <w:br w:type="textWrapping"/>
        <w:t xml:space="preserve">  s1[length] = '\0';</w:t>
        <w:br w:type="textWrapping"/>
        <w:t xml:space="preserve">  printf("Chuỗi sau cùng: ");</w:t>
        <w:br w:type="textWrapping"/>
        <w:t xml:space="preserve">  puts(s1);</w:t>
        <w:br w:type="textWrapping"/>
        <w:t xml:space="preserve">  return 0;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1) Nhập vào 1 chuỗi và xuất chuỗi đó ra theo chiều ngược lại:</w:t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VD Nhập vào 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tran van thoa</w:t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 xuất ra 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aoht nav nart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&lt;conio.h&gt;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//thư viện chuỗi</w:t>
        <w:br w:type="textWrapping"/>
        <w:br w:type="textWrapping"/>
        <w:t xml:space="preserve">int main()</w:t>
        <w:br w:type="textWrapping"/>
        <w:t xml:space="preserve">{</w:t>
        <w:br w:type="textWrapping"/>
        <w:t xml:space="preserve">    char xau[30];</w:t>
        <w:br w:type="textWrapping"/>
        <w:t xml:space="preserve">    printf("Nhap vao 1 chuoi: ");</w:t>
        <w:br w:type="textWrapping"/>
        <w:t xml:space="preserve">    gets(xau);</w:t>
        <w:br w:type="textWrapping"/>
        <w:t xml:space="preserve">    for(int i=strlen(xau)-1;i&gt;=0;i--)  //strlen trả về độ dài của chuỗi</w:t>
        <w:br w:type="textWrapping"/>
        <w:t xml:space="preserve">    {</w:t>
        <w:br w:type="textWrapping"/>
        <w:t xml:space="preserve">        printf("%c",xau[i]);</w:t>
        <w:br w:type="textWrapping"/>
        <w:t xml:space="preserve">    }</w:t>
        <w:br w:type="textWrapping"/>
        <w:t xml:space="preserve">    getch();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2) Nhập vào 1 chuỗi và xuất chuỗi đó ra theo chiều ngược lại:</w:t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VD Nhập vào 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tran van thoa</w:t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 xuất ra 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thoa van tran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&lt;conio.h&gt;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{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"Nhap vao mot chuoi: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--)</w:t>
        <w:br w:type="textWrapping"/>
        <w:t xml:space="preserve">   {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   {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      {</w:t>
        <w:br w:type="textWrapping"/>
        <w:t xml:space="preserve">   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      }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  <w:br w:type="textWrapping"/>
        <w:t xml:space="preserve">         {</w:t>
        <w:br w:type="textWrapping"/>
        <w:t xml:space="preserve">   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  <w:br w:type="textWrapping"/>
        <w:t xml:space="preserve">         }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   }</w:t>
        <w:br w:type="textWrapping"/>
        <w:t xml:space="preserve">   }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>
          <w:rFonts w:ascii="Verdana" w:cs="Verdana" w:eastAsia="Verdana" w:hAnsi="Verdana"/>
          <w:color w:val="0000ff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3) Nhập vào họ và tên tách ra họ, tên;</w:t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VD Nhập vào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 tran van thoa</w:t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 xuất ra</w:t>
      </w:r>
      <w:r w:rsidDel="00000000" w:rsidR="00000000" w:rsidRPr="00000000">
        <w:rPr>
          <w:rFonts w:ascii="Verdana" w:cs="Verdana" w:eastAsia="Verdana" w:hAnsi="Verdana"/>
          <w:color w:val="0000ff"/>
          <w:sz w:val="20"/>
          <w:szCs w:val="20"/>
          <w:rtl w:val="0"/>
        </w:rPr>
        <w:t xml:space="preserve"> tran thoa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&lt;conio.h&gt;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{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"Nhap vao mot chuoi: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sdt>
        <w:sdtPr>
          <w:tag w:val="goog_rdk_2"/>
        </w:sdtPr>
        <w:sdtContent>
          <w:ins w:author="Ngo Van Phuoc K15 HL" w:id="1" w:date="2022-01-19T02:23:04Z"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6666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t xml:space="preserve">    {</w:t>
        <w:br w:type="textWrapping"/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     {</w:t>
        <w:br w:type="textWrapping"/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  <w:br w:type="textWrapping"/>
        <w:t xml:space="preserve">        }</w:t>
        <w:br w:type="textWrapping"/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        {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--)</w:t>
        <w:br w:type="textWrapping"/>
        <w:t xml:space="preserve">         {</w:t>
        <w:br w:type="textWrapping"/>
        <w:t xml:space="preserve">   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         {</w:t>
        <w:br w:type="textWrapping"/>
        <w:t xml:space="preserve">      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  <w:br w:type="textWrapping"/>
        <w:t xml:space="preserve">      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  <w:br w:type="textWrapping"/>
        <w:t xml:space="preserve">      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         }</w:t>
        <w:br w:type="textWrapping"/>
        <w:t xml:space="preserve">         }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   }</w:t>
        <w:br w:type="textWrapping"/>
        <w:t xml:space="preserve">    }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e3e3e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e3e3e"/>
          <w:sz w:val="20"/>
          <w:szCs w:val="20"/>
          <w:highlight w:val="white"/>
          <w:u w:val="none"/>
          <w:vertAlign w:val="baseline"/>
          <w:rtl w:val="0"/>
        </w:rPr>
        <w:t xml:space="preserve">4) Nhập vào họ và tên xuất ra họ, tên đệm, tên mỗi từ 1 dòng;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e3e3e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e3e3e"/>
          <w:sz w:val="20"/>
          <w:szCs w:val="20"/>
          <w:highlight w:val="white"/>
          <w:u w:val="none"/>
          <w:vertAlign w:val="baseline"/>
          <w:rtl w:val="0"/>
        </w:rPr>
        <w:t xml:space="preserve">VD Nhập vào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 tran van thoa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e3e3e"/>
          <w:sz w:val="20"/>
          <w:szCs w:val="20"/>
          <w:highlight w:val="white"/>
          <w:u w:val="none"/>
          <w:vertAlign w:val="baseline"/>
          <w:rtl w:val="0"/>
        </w:rPr>
        <w:t xml:space="preserve"> xuất ra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tran</w:t>
        <w:br w:type="textWrapping"/>
        <w:t xml:space="preserve">van</w:t>
        <w:br w:type="textWrapping"/>
        <w:t xml:space="preserve">thoa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e3e3e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&lt;conio.h&gt;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{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"Nhap vao mot chuoi: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  <w:br w:type="textWrapping"/>
        <w:t xml:space="preserve">    {</w:t>
        <w:br w:type="textWrapping"/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   {</w:t>
        <w:br w:type="textWrapping"/>
        <w:t xml:space="preserve">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  <w:br w:type="textWrapping"/>
        <w:t xml:space="preserve">      }</w:t>
        <w:br w:type="textWrapping"/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      {</w:t>
        <w:br w:type="textWrapping"/>
        <w:t xml:space="preserve">    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  }</w:t>
        <w:br w:type="textWrapping"/>
        <w:t xml:space="preserve">    }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5) Nhập vào 1 dãy số và đọc dãy số đó.</w:t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VD: 123 đọc là một trăm hai mươi ba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&lt;conio.h&gt;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doc_so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{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]={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"Mot"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"Hai"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"Ba"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"Bon"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"Nam"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"Sau"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"Bay"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"Tam"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"Chin"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doc_so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donvi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chuc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{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doc_so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doc_so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Tram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}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{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doc_so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Muoi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      {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doc_so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chuc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doc_so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Muoi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   }</w:t>
        <w:br w:type="textWrapping"/>
        <w:t xml:space="preserve">   }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donvi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doc_so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donvi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]);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doc_so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{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"Nhap vao mot day so: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 {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"Khong"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}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   {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ngan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trieu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   {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"%s 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      }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trieu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   {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%s Trieu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trieu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      }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ngan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   {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%s Ngan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ngan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      }</w:t>
        <w:br w:type="textWrapping"/>
        <w:t xml:space="preserve">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   {</w:t>
        <w:br w:type="textWrapping"/>
        <w:t xml:space="preserve">      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%s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docso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tram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  <w:br w:type="textWrapping"/>
        <w:t xml:space="preserve">      }</w:t>
        <w:br w:type="textWrapping"/>
        <w:t xml:space="preserve">   }</w:t>
        <w:br w:type="textWrapping"/>
        <w:t xml:space="preserve">  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6) Nhập vào 1 chuỗi sau đó nhập váo 1 từ và kiểm tra xem từ đó có xuất hiện trong chuỗi trên hay không, nếu có thì xuất hiện bao nhiêu lần.</w:t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3e3e3e"/>
          <w:sz w:val="20"/>
          <w:szCs w:val="20"/>
          <w:highlight w:val="white"/>
          <w:rtl w:val="0"/>
        </w:rPr>
        <w:t xml:space="preserve">VD Nhập vào tran van thoa. Nhập kí tự t --&gt; có 2 lần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&lt;conio.h&gt;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&lt;string.h&gt;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  <w:br w:type="textWrapping"/>
        <w:t xml:space="preserve">{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kitukiemtra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"Nhap vao mot chuoi: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"Nhap vao ki tu muon kiem tra: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kitukiemtra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  <w:br w:type="textWrapping"/>
        <w:t xml:space="preserve">    {</w:t>
        <w:br w:type="textWrapping"/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xau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kitukiemtra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  <w:br w:type="textWrapping"/>
        <w:t xml:space="preserve">    }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"Ki tu %c khong co trong chuoi"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kitukiemtra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 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"Ki tu %c xuat hien %d lan trong chuoi"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kitukiemtra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dem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Verdana" w:cs="Verdana" w:eastAsia="Verdana" w:hAnsi="Verdana"/>
          <w:color w:val="3e3e3e"/>
          <w:sz w:val="144"/>
          <w:szCs w:val="1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e3e3e"/>
          <w:sz w:val="144"/>
          <w:szCs w:val="144"/>
          <w:highlight w:val="white"/>
          <w:rtl w:val="0"/>
        </w:rPr>
        <w:t xml:space="preserve">Hình </w:t>
      </w:r>
    </w:p>
    <w:p w:rsidR="00000000" w:rsidDel="00000000" w:rsidP="00000000" w:rsidRDefault="00000000" w:rsidRPr="00000000" w14:paraId="000003A8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3A9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tl w:val="0"/>
        </w:rPr>
        <w:t xml:space="preserve">* *</w:t>
      </w:r>
    </w:p>
    <w:p w:rsidR="00000000" w:rsidDel="00000000" w:rsidP="00000000" w:rsidRDefault="00000000" w:rsidRPr="00000000" w14:paraId="000003AA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 w14:paraId="000003AB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tl w:val="0"/>
        </w:rPr>
        <w:t xml:space="preserve">* * * *</w:t>
      </w:r>
    </w:p>
    <w:p w:rsidR="00000000" w:rsidDel="00000000" w:rsidP="00000000" w:rsidRDefault="00000000" w:rsidRPr="00000000" w14:paraId="000003AC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3AD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1 2 3 4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1 2 3 4 5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 B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 C C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D D D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E E E 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alphabet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an uppercase character you want to print in the last row: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"%c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alphabet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alphabet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* * * *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* * *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* *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*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1 2 3 4 5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1 2 3 4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1 2 3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*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* * *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* * * * *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 * * * * * *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* * * * * * * *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1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2 3 2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3 4 5 4 3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4 5 6 7 6 5 4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5 6 7 8 9 8 7 6 5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count1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count1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 * * * * * * * *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* * * * * * *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* * * * *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* * *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*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1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1   1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1   2   1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1   3   3    1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1  4    6   4   1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1  5   10   10  5   1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//Pascal's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coef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coef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"%4d"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coef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0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0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28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4 5 6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383b4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7 8 9 10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28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number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before="0" w:line="24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/>
        <w:drawing>
          <wp:inline distB="0" distT="0" distL="0" distR="0">
            <wp:extent cx="1219370" cy="1209844"/>
            <wp:effectExtent b="0" l="0" r="0" t="0"/>
            <wp:docPr descr="A picture containing night sky&#10;&#10;Description automatically generated" id="37" name="image4.png"/>
            <a:graphic>
              <a:graphicData uri="http://schemas.openxmlformats.org/drawingml/2006/picture">
                <pic:pic>
                  <pic:nvPicPr>
                    <pic:cNvPr descr="A picture containing night sky&#10;&#10;Description automatically generated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0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/>
        <w:drawing>
          <wp:inline distB="0" distT="0" distL="0" distR="0">
            <wp:extent cx="2210108" cy="2333951"/>
            <wp:effectExtent b="0" l="0" r="0" t="0"/>
            <wp:docPr descr="Chart, scatter chart&#10;&#10;Description automatically generated" id="39" name="image13.png"/>
            <a:graphic>
              <a:graphicData uri="http://schemas.openxmlformats.org/drawingml/2006/picture">
                <pic:pic>
                  <pic:nvPicPr>
                    <pic:cNvPr descr="Chart, scatter chart&#10;&#10;Description automatically generated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333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* * * * 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*          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  *       *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    *   *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      *  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    *   *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  *       *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*          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* * * * *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"#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*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*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*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***  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***  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***  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star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Printing upper triangle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Printing upper triangle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Printing stars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star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star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star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move to next row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Printing bottom walls of huts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input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"input n: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//thoi2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Enter the number of columns5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columns"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 printing the upper part of the pattern..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Enter the odd number only5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  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  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+  +  +  + 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  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  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odd number only"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+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+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 1   2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tamGiacThuong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"%3d"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tamGiacThuong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1"/>
        <w:pBdr>
          <w:top w:color="888888" w:space="0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0066"/>
          <w:sz w:val="17"/>
          <w:szCs w:val="17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the number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</w:t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 xml:space="preserve">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//taking numer of rows from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//outer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</w:t>
        <w:tab/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ab/>
        <w:t xml:space="preserve">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space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getch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Enter the number of rows: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*  *           *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*  *  *  *     *  *  *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*  *  *  *  *  *  *  *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*  *  *  *  *  *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   *  *  *  *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      *  *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          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"Enter the number of rows: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scanf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printing top semi circular shapes of heart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Printing Spaces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printing stars for left semi circle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Printing Spaces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printing stars for right semi circle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move to next row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printing inverted start pyramid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 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 *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0000"/>
          <w:sz w:val="17"/>
          <w:szCs w:val="17"/>
          <w:u w:val="none"/>
          <w:shd w:fill="auto" w:val="clear"/>
          <w:vertAlign w:val="baseline"/>
          <w:rtl w:val="0"/>
        </w:rPr>
        <w:t xml:space="preserve">/* move to next row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    printf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800"/>
          <w:sz w:val="17"/>
          <w:szCs w:val="17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17"/>
          <w:szCs w:val="17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6666"/>
          <w:sz w:val="17"/>
          <w:szCs w:val="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1"/>
        <w:pBdr>
          <w:top w:color="888888" w:space="2" w:sz="6" w:val="single"/>
          <w:left w:color="888888" w:space="2" w:sz="6" w:val="single"/>
          <w:bottom w:color="888888" w:space="2" w:sz="6" w:val="single"/>
          <w:right w:color="888888" w:space="2" w:sz="6" w:val="single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17"/>
          <w:szCs w:val="17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Verdana" w:cs="Verdana" w:eastAsia="Verdana" w:hAnsi="Verdana"/>
          <w:color w:val="3e3e3e"/>
          <w:sz w:val="144"/>
          <w:szCs w:val="1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Verdana" w:cs="Verdana" w:eastAsia="Verdana" w:hAnsi="Verdana"/>
          <w:color w:val="3e3e3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Verdana"/>
  <w:font w:name="Courier New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76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2"/>
    <w:basedOn w:val="1"/>
    <w:next w:val="1"/>
    <w:link w:val="13"/>
    <w:uiPriority w:val="9"/>
    <w:unhideWhenUsed w:val="1"/>
    <w:qFormat w:val="1"/>
    <w:pPr>
      <w:keepNext w:val="1"/>
      <w:spacing w:after="60" w:before="240" w:line="276" w:lineRule="auto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3">
    <w:name w:val="heading 3"/>
    <w:basedOn w:val="1"/>
    <w:next w:val="1"/>
    <w:link w:val="15"/>
    <w:uiPriority w:val="9"/>
    <w:qFormat w:val="1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4" w:default="1">
    <w:name w:val="Default Paragraph Font"/>
    <w:uiPriority w:val="1"/>
    <w:semiHidden w:val="1"/>
    <w:unhideWhenUsed w:val="1"/>
  </w:style>
  <w:style w:type="table" w:styleId="5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6">
    <w:name w:val="HTML Code"/>
    <w:basedOn w:val="4"/>
    <w:uiPriority w:val="99"/>
    <w:semiHidden w:val="1"/>
    <w:unhideWhenUsed w:val="1"/>
    <w:rPr>
      <w:rFonts w:ascii="Courier New" w:cs="Courier New" w:eastAsia="Times New Roman" w:hAnsi="Courier New"/>
      <w:sz w:val="20"/>
      <w:szCs w:val="20"/>
    </w:rPr>
  </w:style>
  <w:style w:type="paragraph" w:styleId="7">
    <w:name w:val="HTML Preformatted"/>
    <w:basedOn w:val="1"/>
    <w:link w:val="11"/>
    <w:uiPriority w:val="99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 w:eastAsiaTheme="minorEastAsia"/>
      <w:sz w:val="20"/>
      <w:szCs w:val="20"/>
    </w:rPr>
  </w:style>
  <w:style w:type="character" w:styleId="8">
    <w:name w:val="HTML Sample"/>
    <w:basedOn w:val="4"/>
    <w:uiPriority w:val="99"/>
    <w:semiHidden w:val="1"/>
    <w:unhideWhenUsed w:val="1"/>
    <w:rPr>
      <w:rFonts w:ascii="Courier New" w:cs="Courier New" w:eastAsia="Times New Roman" w:hAnsi="Courier New"/>
    </w:rPr>
  </w:style>
  <w:style w:type="character" w:styleId="9">
    <w:name w:val="Hyperlink"/>
    <w:basedOn w:val="4"/>
    <w:uiPriority w:val="99"/>
    <w:unhideWhenUsed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basedOn w:val="1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character" w:styleId="11" w:customStyle="1">
    <w:name w:val="HTML Preformatted Char"/>
    <w:basedOn w:val="4"/>
    <w:link w:val="7"/>
    <w:uiPriority w:val="99"/>
    <w:rPr>
      <w:rFonts w:ascii="Courier New" w:cs="Courier New" w:hAnsi="Courier New" w:eastAsiaTheme="minorEastAsia"/>
      <w:sz w:val="20"/>
      <w:szCs w:val="20"/>
    </w:rPr>
  </w:style>
  <w:style w:type="character" w:styleId="12" w:customStyle="1">
    <w:name w:val="Unresolved Mention"/>
    <w:basedOn w:val="4"/>
    <w:uiPriority w:val="99"/>
    <w:semiHidden w:val="1"/>
    <w:unhideWhenUsed w:val="1"/>
    <w:rPr>
      <w:color w:val="605e5c"/>
      <w:shd w:color="auto" w:fill="e1dfdd" w:val="clear"/>
    </w:rPr>
  </w:style>
  <w:style w:type="character" w:styleId="13" w:customStyle="1">
    <w:name w:val="Heading 2 Char"/>
    <w:basedOn w:val="4"/>
    <w:link w:val="2"/>
    <w:uiPriority w:val="9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14">
    <w:name w:val="List Paragraph"/>
    <w:basedOn w:val="1"/>
    <w:uiPriority w:val="34"/>
    <w:qFormat w:val="1"/>
    <w:pPr>
      <w:spacing w:after="200" w:line="276" w:lineRule="auto"/>
      <w:ind w:left="720"/>
      <w:contextualSpacing w:val="1"/>
    </w:pPr>
    <w:rPr>
      <w:rFonts w:ascii="Calibri" w:cs="Times New Roman" w:eastAsia="Calibri" w:hAnsi="Calibri"/>
    </w:rPr>
  </w:style>
  <w:style w:type="character" w:styleId="15" w:customStyle="1">
    <w:name w:val="Heading 3 Char"/>
    <w:basedOn w:val="4"/>
    <w:link w:val="3"/>
    <w:uiPriority w:val="9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16" w:customStyle="1">
    <w:name w:val="hljs-meta"/>
    <w:basedOn w:val="4"/>
    <w:uiPriority w:val="0"/>
  </w:style>
  <w:style w:type="character" w:styleId="17" w:customStyle="1">
    <w:name w:val="hljs-meta-keyword"/>
    <w:basedOn w:val="4"/>
    <w:uiPriority w:val="0"/>
  </w:style>
  <w:style w:type="character" w:styleId="18" w:customStyle="1">
    <w:name w:val="hljs-meta-string"/>
    <w:basedOn w:val="4"/>
    <w:uiPriority w:val="0"/>
  </w:style>
  <w:style w:type="character" w:styleId="19" w:customStyle="1">
    <w:name w:val="hljs-function"/>
    <w:basedOn w:val="4"/>
    <w:uiPriority w:val="0"/>
  </w:style>
  <w:style w:type="character" w:styleId="20" w:customStyle="1">
    <w:name w:val="hljs-keyword"/>
    <w:basedOn w:val="4"/>
    <w:uiPriority w:val="0"/>
  </w:style>
  <w:style w:type="character" w:styleId="21" w:customStyle="1">
    <w:name w:val="hljs-title"/>
    <w:basedOn w:val="4"/>
    <w:uiPriority w:val="0"/>
  </w:style>
  <w:style w:type="character" w:styleId="22" w:customStyle="1">
    <w:name w:val="hljs-params"/>
    <w:basedOn w:val="4"/>
    <w:uiPriority w:val="0"/>
  </w:style>
  <w:style w:type="character" w:styleId="23" w:customStyle="1">
    <w:name w:val="hljs-built_in"/>
    <w:basedOn w:val="4"/>
    <w:uiPriority w:val="0"/>
  </w:style>
  <w:style w:type="character" w:styleId="24" w:customStyle="1">
    <w:name w:val="hljs-string"/>
    <w:basedOn w:val="4"/>
    <w:uiPriority w:val="0"/>
  </w:style>
  <w:style w:type="character" w:styleId="25" w:customStyle="1">
    <w:name w:val="hljs-number"/>
    <w:basedOn w:val="4"/>
    <w:uiPriority w:val="0"/>
  </w:style>
  <w:style w:type="paragraph" w:styleId="26" w:customStyle="1">
    <w:name w:val="msonormal"/>
    <w:basedOn w:val="1"/>
    <w:uiPriority w:val="0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character" w:styleId="27" w:customStyle="1">
    <w:name w:val="hljs-comment"/>
    <w:basedOn w:val="4"/>
    <w:uiPriority w:val="0"/>
  </w:style>
  <w:style w:type="character" w:styleId="28" w:customStyle="1">
    <w:name w:val="downloadsection-3dlwuo"/>
    <w:basedOn w:val="4"/>
    <w:uiPriority w:val="0"/>
  </w:style>
  <w:style w:type="character" w:styleId="29" w:customStyle="1">
    <w:name w:val="hljs-literal"/>
    <w:basedOn w:val="4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ImthVRK1D4ZYnP6IEYHlUwNfag==">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2021-10-28T16:04:00Z</dcterms:created>
  <dc:creator>Phi Lê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FC7F47823E314C5CB34B1E874654C95F</vt:lpwstr>
  </property>
</Properties>
</file>